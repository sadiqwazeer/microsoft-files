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D90" w:rsidRPr="00B76D90" w:rsidRDefault="00B76D90" w:rsidP="00B76D90">
      <w:pPr>
        <w:spacing w:after="306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3"/>
          <w:szCs w:val="43"/>
        </w:rPr>
      </w:pPr>
      <w:r w:rsidRPr="00B76D90">
        <w:rPr>
          <w:rFonts w:ascii="Times New Roman" w:eastAsia="Times New Roman" w:hAnsi="Times New Roman" w:cs="Times New Roman"/>
          <w:noProof/>
          <w:kern w:val="36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-632460</wp:posOffset>
            </wp:positionV>
            <wp:extent cx="5943600" cy="3472180"/>
            <wp:effectExtent l="19050" t="0" r="0" b="0"/>
            <wp:wrapThrough wrapText="bothSides">
              <wp:wrapPolygon edited="0">
                <wp:start x="-69" y="0"/>
                <wp:lineTo x="-69" y="21450"/>
                <wp:lineTo x="21600" y="21450"/>
                <wp:lineTo x="21600" y="0"/>
                <wp:lineTo x="-69" y="0"/>
              </wp:wrapPolygon>
            </wp:wrapThrough>
            <wp:docPr id="4" name="Picture 1" descr="What are advantages and disadvantages of C languag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advantages and disadvantages of C language?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D90">
        <w:rPr>
          <w:rFonts w:ascii="Times New Roman" w:eastAsia="Times New Roman" w:hAnsi="Times New Roman" w:cs="Times New Roman"/>
          <w:kern w:val="36"/>
          <w:sz w:val="36"/>
          <w:szCs w:val="36"/>
        </w:rPr>
        <w:t>Advantages and Disadvantages of C Language</w:t>
      </w:r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0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1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Here you will learn about advantages and disadvantages of C language.</w:t>
        </w:r>
      </w:ins>
    </w:p>
    <w:p w:rsidR="00B76D90" w:rsidRPr="00B76D90" w:rsidRDefault="00B76D90" w:rsidP="00B76D90">
      <w:pPr>
        <w:shd w:val="clear" w:color="auto" w:fill="FFFFFF"/>
        <w:spacing w:after="0" w:line="240" w:lineRule="auto"/>
        <w:textAlignment w:val="baseline"/>
        <w:outlineLvl w:val="1"/>
        <w:rPr>
          <w:ins w:id="2" w:author="Unknown"/>
          <w:rFonts w:ascii="Verdana" w:eastAsia="Times New Roman" w:hAnsi="Verdana" w:cs="Times New Roman"/>
          <w:b/>
          <w:bCs/>
          <w:color w:val="444444"/>
          <w:sz w:val="26"/>
          <w:szCs w:val="26"/>
        </w:rPr>
      </w:pPr>
      <w:ins w:id="3" w:author="Unknown">
        <w:r w:rsidRPr="00B76D90">
          <w:rPr>
            <w:rFonts w:ascii="Verdana" w:eastAsia="Times New Roman" w:hAnsi="Verdana" w:cs="Times New Roman"/>
            <w:b/>
            <w:bCs/>
            <w:color w:val="444444"/>
            <w:sz w:val="26"/>
            <w:szCs w:val="26"/>
            <w:bdr w:val="none" w:sz="0" w:space="0" w:color="auto" w:frame="1"/>
          </w:rPr>
          <w:t>Advantages of C Language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4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5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1. C language is a building block for many other currently known languages. C language has variety of data types and powerful operators. Due to this, programs written in C language are efficient, fast and easy to understand.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6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7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2. C is highly portable language. This means that</w:t>
        </w:r>
        <w:r w:rsidRPr="00B76D90">
          <w:rPr>
            <w:rFonts w:ascii="Verdana" w:eastAsia="Times New Roman" w:hAnsi="Verdana" w:cs="Times New Roman"/>
            <w:color w:val="444444"/>
            <w:sz w:val="19"/>
            <w:szCs w:val="20"/>
          </w:rPr>
          <w:t> </w:t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fldChar w:fldCharType="begin"/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instrText xml:space="preserve"> HYPERLINK "https://www.thecrazyprogrammer.com/c-programs" \t "_blank" </w:instrText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fldChar w:fldCharType="separate"/>
        </w:r>
        <w:r w:rsidRPr="00B76D90">
          <w:rPr>
            <w:rFonts w:ascii="Verdana" w:eastAsia="Times New Roman" w:hAnsi="Verdana" w:cs="Times New Roman"/>
            <w:color w:val="0B91EA"/>
            <w:sz w:val="19"/>
            <w:szCs w:val="20"/>
            <w:u w:val="single"/>
          </w:rPr>
          <w:t>C programs</w:t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fldChar w:fldCharType="end"/>
        </w:r>
        <w:r w:rsidRPr="00B76D90">
          <w:rPr>
            <w:rFonts w:ascii="Verdana" w:eastAsia="Times New Roman" w:hAnsi="Verdana" w:cs="Times New Roman"/>
            <w:color w:val="444444"/>
            <w:sz w:val="19"/>
            <w:szCs w:val="20"/>
          </w:rPr>
          <w:t> </w:t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written for one computer can easily run on another computer without any change or by doing a little change.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8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9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3. There are only 32 keywords in ANSI C and its strength lies in its built-in functions. Several standard functions are available which can be used for developing programs.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10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11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4. Another important advantage of C is its ability to extend itself. A C program is basically a collection of functions that are supported by the C library this makes us easier to add our own functions to C library. Due to the availability of large number of functions, the programming task becomes simple.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12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13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5. C language is a structured programming language. This makes user to think of a problem in terms of function modules or blocks. Collection of these modules makes a complete program. This modular structure makes program debugging, testing and maintenance easier.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14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15" w:author="Unknown">
        <w:r w:rsidRPr="00B76D90">
          <w:rPr>
            <w:rFonts w:ascii="Verdana" w:eastAsia="Times New Roman" w:hAnsi="Verdana" w:cs="Times New Roman"/>
            <w:b/>
            <w:bCs/>
            <w:color w:val="444444"/>
            <w:sz w:val="19"/>
            <w:szCs w:val="19"/>
            <w:bdr w:val="none" w:sz="0" w:space="0" w:color="auto" w:frame="1"/>
          </w:rPr>
          <w:t>Also Read: </w:t>
        </w:r>
        <w:r w:rsidRPr="00B76D90">
          <w:rPr>
            <w:rFonts w:ascii="Verdana" w:eastAsia="Times New Roman" w:hAnsi="Verdana" w:cs="Times New Roman"/>
            <w:b/>
            <w:bCs/>
            <w:color w:val="444444"/>
            <w:sz w:val="19"/>
            <w:szCs w:val="19"/>
            <w:bdr w:val="none" w:sz="0" w:space="0" w:color="auto" w:frame="1"/>
          </w:rPr>
          <w:fldChar w:fldCharType="begin"/>
        </w:r>
        <w:r w:rsidRPr="00B76D90">
          <w:rPr>
            <w:rFonts w:ascii="Verdana" w:eastAsia="Times New Roman" w:hAnsi="Verdana" w:cs="Times New Roman"/>
            <w:b/>
            <w:bCs/>
            <w:color w:val="444444"/>
            <w:sz w:val="19"/>
            <w:szCs w:val="19"/>
            <w:bdr w:val="none" w:sz="0" w:space="0" w:color="auto" w:frame="1"/>
          </w:rPr>
          <w:instrText xml:space="preserve"> HYPERLINK "https://www.thecrazyprogrammer.com/2013/07/explain-basic-structure-of-c-programs.html" \t "_blank" </w:instrText>
        </w:r>
        <w:r w:rsidRPr="00B76D90">
          <w:rPr>
            <w:rFonts w:ascii="Verdana" w:eastAsia="Times New Roman" w:hAnsi="Verdana" w:cs="Times New Roman"/>
            <w:b/>
            <w:bCs/>
            <w:color w:val="444444"/>
            <w:sz w:val="19"/>
            <w:szCs w:val="19"/>
            <w:bdr w:val="none" w:sz="0" w:space="0" w:color="auto" w:frame="1"/>
          </w:rPr>
          <w:fldChar w:fldCharType="separate"/>
        </w:r>
        <w:r w:rsidRPr="00B76D90">
          <w:rPr>
            <w:rFonts w:ascii="Verdana" w:eastAsia="Times New Roman" w:hAnsi="Verdana" w:cs="Times New Roman"/>
            <w:b/>
            <w:bCs/>
            <w:color w:val="0B91EA"/>
            <w:sz w:val="19"/>
            <w:szCs w:val="20"/>
            <w:u w:val="single"/>
          </w:rPr>
          <w:t>Basic Structure of C Program</w:t>
        </w:r>
        <w:r w:rsidRPr="00B76D90">
          <w:rPr>
            <w:rFonts w:ascii="Verdana" w:eastAsia="Times New Roman" w:hAnsi="Verdana" w:cs="Times New Roman"/>
            <w:b/>
            <w:bCs/>
            <w:color w:val="444444"/>
            <w:sz w:val="19"/>
            <w:szCs w:val="19"/>
            <w:bdr w:val="none" w:sz="0" w:space="0" w:color="auto" w:frame="1"/>
          </w:rPr>
          <w:fldChar w:fldCharType="end"/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16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17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 </w:t>
        </w:r>
      </w:ins>
    </w:p>
    <w:p w:rsidR="00B76D90" w:rsidRPr="00B76D90" w:rsidRDefault="00B76D90" w:rsidP="00B76D90">
      <w:pPr>
        <w:shd w:val="clear" w:color="auto" w:fill="FFFFFF"/>
        <w:spacing w:after="0" w:line="240" w:lineRule="auto"/>
        <w:textAlignment w:val="baseline"/>
        <w:outlineLvl w:val="2"/>
        <w:rPr>
          <w:ins w:id="18" w:author="Unknown"/>
          <w:rFonts w:ascii="Verdana" w:eastAsia="Times New Roman" w:hAnsi="Verdana" w:cs="Times New Roman"/>
          <w:b/>
          <w:bCs/>
          <w:color w:val="444444"/>
          <w:sz w:val="23"/>
          <w:szCs w:val="23"/>
        </w:rPr>
      </w:pPr>
      <w:ins w:id="19" w:author="Unknown">
        <w:r w:rsidRPr="00B76D90">
          <w:rPr>
            <w:rFonts w:ascii="Verdana" w:eastAsia="Times New Roman" w:hAnsi="Verdana" w:cs="Times New Roman"/>
            <w:b/>
            <w:bCs/>
            <w:color w:val="444444"/>
            <w:sz w:val="23"/>
            <w:szCs w:val="23"/>
            <w:bdr w:val="none" w:sz="0" w:space="0" w:color="auto" w:frame="1"/>
          </w:rPr>
          <w:t>Disadvantages of C Language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20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21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1. C does not have</w:t>
        </w:r>
        <w:r w:rsidRPr="00B76D90">
          <w:rPr>
            <w:rFonts w:ascii="Verdana" w:eastAsia="Times New Roman" w:hAnsi="Verdana" w:cs="Times New Roman"/>
            <w:color w:val="444444"/>
            <w:sz w:val="19"/>
            <w:szCs w:val="20"/>
          </w:rPr>
          <w:t> </w:t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fldChar w:fldCharType="begin"/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instrText xml:space="preserve"> HYPERLINK "https://www.thecrazyprogrammer.com/2012/07/basic-concepts-of-oop.html" \t "_blank" </w:instrText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fldChar w:fldCharType="separate"/>
        </w:r>
        <w:r w:rsidRPr="00B76D90">
          <w:rPr>
            <w:rFonts w:ascii="Verdana" w:eastAsia="Times New Roman" w:hAnsi="Verdana" w:cs="Times New Roman"/>
            <w:color w:val="0B91EA"/>
            <w:sz w:val="19"/>
            <w:szCs w:val="20"/>
            <w:u w:val="single"/>
          </w:rPr>
          <w:t>concept of OOPs</w:t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fldChar w:fldCharType="end"/>
        </w:r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, that’s why C++ is developed.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22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23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2. There is no runtime checking in C language.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24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25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lastRenderedPageBreak/>
          <w:t>3. There is no strict type checking. For example, we can pass an integer value.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26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27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4. for the floating data type.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28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29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5. C doesn’t have the concept of namespace.</w:t>
        </w:r>
      </w:ins>
    </w:p>
    <w:p w:rsidR="00B76D90" w:rsidRPr="00B76D90" w:rsidRDefault="00B76D90" w:rsidP="00B76D90">
      <w:pPr>
        <w:shd w:val="clear" w:color="auto" w:fill="FFFFFF"/>
        <w:spacing w:after="0" w:line="368" w:lineRule="atLeast"/>
        <w:textAlignment w:val="baseline"/>
        <w:rPr>
          <w:ins w:id="30" w:author="Unknown"/>
          <w:rFonts w:ascii="Verdana" w:eastAsia="Times New Roman" w:hAnsi="Verdana" w:cs="Times New Roman"/>
          <w:color w:val="444444"/>
          <w:sz w:val="19"/>
          <w:szCs w:val="19"/>
        </w:rPr>
      </w:pPr>
      <w:ins w:id="31" w:author="Unknown">
        <w:r w:rsidRPr="00B76D90">
          <w:rPr>
            <w:rFonts w:ascii="Verdana" w:eastAsia="Times New Roman" w:hAnsi="Verdana" w:cs="Times New Roman"/>
            <w:color w:val="444444"/>
            <w:sz w:val="19"/>
            <w:szCs w:val="19"/>
            <w:bdr w:val="none" w:sz="0" w:space="0" w:color="auto" w:frame="1"/>
          </w:rPr>
          <w:t>6. C doesn’t have the concept of constructor or destructor.</w:t>
        </w:r>
      </w:ins>
    </w:p>
    <w:p w:rsidR="0047746A" w:rsidRPr="00B76D90" w:rsidRDefault="0047746A">
      <w:pPr>
        <w:rPr>
          <w:sz w:val="20"/>
          <w:szCs w:val="20"/>
        </w:rPr>
      </w:pPr>
    </w:p>
    <w:sectPr w:rsidR="0047746A" w:rsidRPr="00B76D90" w:rsidSect="0047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76D90"/>
    <w:rsid w:val="0047746A"/>
    <w:rsid w:val="00545827"/>
    <w:rsid w:val="00B7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6A"/>
  </w:style>
  <w:style w:type="paragraph" w:styleId="Heading1">
    <w:name w:val="heading 1"/>
    <w:basedOn w:val="Normal"/>
    <w:link w:val="Heading1Char"/>
    <w:uiPriority w:val="9"/>
    <w:qFormat/>
    <w:rsid w:val="00B76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6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6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6D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6D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6D90"/>
  </w:style>
  <w:style w:type="character" w:styleId="Hyperlink">
    <w:name w:val="Hyperlink"/>
    <w:basedOn w:val="DefaultParagraphFont"/>
    <w:uiPriority w:val="99"/>
    <w:semiHidden/>
    <w:unhideWhenUsed/>
    <w:rsid w:val="00B76D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arbaz computers</dc:creator>
  <cp:lastModifiedBy>ta arbaz computers</cp:lastModifiedBy>
  <cp:revision>1</cp:revision>
  <dcterms:created xsi:type="dcterms:W3CDTF">2018-01-31T10:24:00Z</dcterms:created>
  <dcterms:modified xsi:type="dcterms:W3CDTF">2018-01-31T10:26:00Z</dcterms:modified>
</cp:coreProperties>
</file>